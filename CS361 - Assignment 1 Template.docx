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33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458085" cy="7410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ind w:left="0" w:hanging="0"/>
        <w:rPr/>
      </w:pPr>
      <w:r>
        <w:rPr/>
        <w:t>CS361: Assignment 1: Environment Setup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Heading1"/>
        <w:ind w:left="0" w:hanging="0"/>
        <w:rPr/>
      </w:pPr>
      <w:r>
        <w:rPr/>
        <w:t>Overview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59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Set up your development environment. In addition to an IDE or code editor (choose any you prefer), start a GitHub repository and choose a task management system.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1"/>
          <w:sz w:val="31"/>
          <w:szCs w:val="31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1"/>
          <w:sz w:val="31"/>
          <w:szCs w:val="31"/>
          <w:u w:val="none"/>
          <w:shd w:fill="auto" w:val="clear"/>
          <w:vertAlign w:val="baseline"/>
        </w:rPr>
      </w:r>
    </w:p>
    <w:p>
      <w:pPr>
        <w:pStyle w:val="Heading1"/>
        <w:ind w:left="0" w:hanging="0"/>
        <w:rPr/>
      </w:pPr>
      <w:r>
        <w:rPr/>
        <w:t>Instructions</w:t>
      </w:r>
    </w:p>
    <w:p>
      <w:pPr>
        <w:pStyle w:val="Normal1"/>
        <w:spacing w:lineRule="auto" w:line="240" w:before="159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706" w:leader="none"/>
        </w:tabs>
        <w:ind w:left="705" w:hanging="298"/>
        <w:rPr/>
      </w:pPr>
      <w:r>
        <w:rPr/>
        <w:t>GitHub Repository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" w:after="0"/>
        <w:ind w:left="705" w:right="116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Create a GitHub account if you don’t already have one, create a Git repository hosted on GitHub. Make a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test commit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The test commit should show up on GitHub.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1221" w:leader="none"/>
        </w:tabs>
        <w:spacing w:lineRule="auto" w:line="240" w:before="197" w:after="0"/>
        <w:ind w:left="1220" w:right="0" w:hanging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your GitHub username?</w:t>
      </w:r>
    </w:p>
    <w:tbl>
      <w:tblPr>
        <w:tblStyle w:val="Table1"/>
        <w:tblW w:w="8410" w:type="dxa"/>
        <w:jc w:val="left"/>
        <w:tblInd w:w="12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10"/>
      </w:tblGrid>
      <w:tr>
        <w:trPr>
          <w:trHeight w:val="225" w:hRule="atLeast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221" w:leader="none"/>
              </w:tabs>
              <w:spacing w:lineRule="auto" w:line="240" w:before="197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millejon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1221" w:leader="none"/>
        </w:tabs>
        <w:spacing w:lineRule="auto" w:line="240" w:before="113" w:after="0"/>
        <w:ind w:left="1220" w:right="0" w:hanging="4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Provide a screenshot of your test commit.</w:t>
      </w:r>
    </w:p>
    <w:tbl>
      <w:tblPr>
        <w:tblStyle w:val="Table2"/>
        <w:tblW w:w="8410" w:type="dxa"/>
        <w:jc w:val="left"/>
        <w:tblInd w:w="12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10"/>
      </w:tblGrid>
      <w:tr>
        <w:trPr/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221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Screenshot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221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221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1221" w:leader="none"/>
              </w:tabs>
              <w:spacing w:lineRule="auto" w:line="240" w:before="113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tabs>
          <w:tab w:val="clear" w:pos="720"/>
          <w:tab w:val="left" w:pos="1221" w:leader="none"/>
        </w:tabs>
        <w:spacing w:lineRule="auto" w:line="240" w:before="11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706" w:leader="none"/>
        </w:tabs>
        <w:spacing w:lineRule="auto" w:line="240" w:before="212" w:after="0"/>
        <w:ind w:left="705" w:hanging="298"/>
        <w:rPr/>
      </w:pPr>
      <w:r>
        <w:rPr/>
        <w:t>Spike: Task Management Systems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13" w:after="0"/>
        <w:ind w:left="697" w:right="128" w:firstLine="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For your portfolio project, you will be using a task management system to keep track of development tasks. Spike at least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task management systems you could use. A spike is a quick, directed effort focused on getting a question answered (e.g., researching the pros and cons of different technologies or strategies so that you can make an informed decision). Examples of task management systems you could spike: Trello, Jira, Asana.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Requirements for the task management systems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221" w:leader="none"/>
        </w:tabs>
        <w:spacing w:lineRule="auto" w:line="240" w:before="94" w:after="0"/>
        <w:ind w:left="1220" w:right="0" w:hanging="263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Free tier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221" w:leader="none"/>
        </w:tabs>
        <w:spacing w:lineRule="auto" w:line="240" w:before="13" w:after="0"/>
        <w:ind w:left="1220" w:right="0" w:hanging="263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Cross-platform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221" w:leader="none"/>
        </w:tabs>
        <w:spacing w:lineRule="auto" w:line="252" w:before="13" w:after="0"/>
        <w:ind w:left="1220" w:right="128" w:hanging="262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Support for collaboration, task definition/deletion/updating, task priorities, task due dates, assigning people to tasks, setting task status, and organizing tasks into different columns.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97" w:after="0"/>
        <w:ind w:left="705" w:right="128" w:hanging="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To do a spike, you need to not only research the task management systems, you need to (1) try to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them, (2)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evaluate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them based on specific criteria, (3)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compare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them, and (4)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decide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which to use.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1221" w:leader="none"/>
        </w:tabs>
        <w:spacing w:lineRule="auto" w:line="240" w:before="197" w:after="0"/>
        <w:ind w:left="1220" w:right="0" w:hanging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Which task management systems did you spike?</w:t>
      </w:r>
    </w:p>
    <w:tbl>
      <w:tblPr>
        <w:tblStyle w:val="Table3"/>
        <w:tblW w:w="8420" w:type="dxa"/>
        <w:jc w:val="left"/>
        <w:tblInd w:w="13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420"/>
      </w:tblGrid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</w:p>
        </w:tc>
      </w:tr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</w:p>
        </w:tc>
      </w:tr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</w:p>
        </w:tc>
      </w:tr>
    </w:tbl>
    <w:p>
      <w:pPr>
        <w:pStyle w:val="Normal1"/>
        <w:numPr>
          <w:ilvl w:val="1"/>
          <w:numId w:val="2"/>
        </w:numPr>
        <w:tabs>
          <w:tab w:val="clear" w:pos="720"/>
          <w:tab w:val="left" w:pos="1221" w:leader="none"/>
        </w:tabs>
        <w:spacing w:lineRule="auto" w:line="252" w:before="225" w:after="0"/>
        <w:ind w:left="1213" w:right="157" w:hanging="402"/>
        <w:jc w:val="both"/>
        <w:rPr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</w:t>
      </w:r>
      <w:ins w:id="0" w:author="Larissa Letaw" w:date="2022-03-29T03:16:02Z">
        <w:r>
          <w:rPr>
            <w:sz w:val="24"/>
            <w:szCs w:val="24"/>
          </w:rPr>
          <w:t>paste below</w:t>
        </w:r>
      </w:ins>
      <w:del w:id="1" w:author="Larissa Letaw" w:date="2022-03-29T03:16:02Z">
        <w:r>
          <w:rPr>
            <w:sz w:val="24"/>
            <w:szCs w:val="24"/>
          </w:rPr>
          <w:delText>include the screenshots in your submission</w:delText>
        </w:r>
      </w:del>
      <w:r>
        <w:rPr>
          <w:sz w:val="24"/>
          <w:szCs w:val="24"/>
        </w:rPr>
        <w:t xml:space="preserve">. Name the tasks </w:t>
      </w:r>
      <w:r>
        <w:rPr>
          <w:b/>
          <w:sz w:val="24"/>
          <w:szCs w:val="24"/>
        </w:rPr>
        <w:t>"CS361 Test Task"</w:t>
      </w:r>
      <w:r>
        <w:rPr>
          <w:sz w:val="24"/>
          <w:szCs w:val="24"/>
        </w:rPr>
        <w:t>.</w:t>
      </w:r>
    </w:p>
    <w:tbl>
      <w:tblPr>
        <w:tblStyle w:val="Table4"/>
        <w:tblW w:w="8420" w:type="dxa"/>
        <w:jc w:val="left"/>
        <w:tblInd w:w="13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420"/>
      </w:tblGrid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</w:tc>
      </w:tr>
    </w:tbl>
    <w:p>
      <w:pPr>
        <w:pStyle w:val="Normal1"/>
        <w:numPr>
          <w:ilvl w:val="1"/>
          <w:numId w:val="2"/>
        </w:numPr>
        <w:tabs>
          <w:tab w:val="clear" w:pos="720"/>
          <w:tab w:val="left" w:pos="1221" w:leader="none"/>
        </w:tabs>
        <w:spacing w:lineRule="auto" w:line="240" w:before="97" w:after="0"/>
        <w:ind w:left="1220" w:hanging="384"/>
        <w:jc w:val="both"/>
        <w:rPr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>
      <w:pPr>
        <w:pStyle w:val="Normal1"/>
        <w:numPr>
          <w:ilvl w:val="2"/>
          <w:numId w:val="2"/>
        </w:numPr>
        <w:tabs>
          <w:tab w:val="clear" w:pos="720"/>
          <w:tab w:val="left" w:pos="1659" w:leader="none"/>
        </w:tabs>
        <w:spacing w:lineRule="auto" w:line="252" w:before="113" w:after="0"/>
        <w:ind w:left="1651" w:right="157" w:hanging="240"/>
        <w:jc w:val="both"/>
        <w:rPr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 (1+ sentence)</w:t>
      </w:r>
    </w:p>
    <w:tbl>
      <w:tblPr>
        <w:tblStyle w:val="Table5"/>
        <w:tblW w:w="7950" w:type="dxa"/>
        <w:jc w:val="left"/>
        <w:tblInd w:w="17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90"/>
        <w:gridCol w:w="5759"/>
      </w:tblGrid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</w:tbl>
    <w:p>
      <w:pPr>
        <w:pStyle w:val="Normal1"/>
        <w:tabs>
          <w:tab w:val="clear" w:pos="720"/>
          <w:tab w:val="left" w:pos="1659" w:leader="none"/>
        </w:tabs>
        <w:spacing w:lineRule="auto" w:line="252" w:before="113" w:after="0"/>
        <w:ind w:left="1651" w:right="15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2"/>
        </w:numPr>
        <w:tabs>
          <w:tab w:val="clear" w:pos="720"/>
          <w:tab w:val="left" w:pos="1659" w:leader="none"/>
        </w:tabs>
        <w:spacing w:lineRule="auto" w:line="240" w:before="47" w:after="0"/>
        <w:ind w:left="1658" w:hanging="316"/>
        <w:jc w:val="both"/>
        <w:rPr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>. Ex: Does it take an annoyingly long time to log in</w:t>
      </w:r>
    </w:p>
    <w:p>
      <w:pPr>
        <w:pStyle w:val="Normal1"/>
        <w:spacing w:lineRule="auto" w:line="240" w:before="13" w:after="0"/>
        <w:ind w:left="1629" w:hanging="0"/>
        <w:jc w:val="both"/>
        <w:rPr>
          <w:sz w:val="24"/>
          <w:szCs w:val="24"/>
        </w:rPr>
      </w:pPr>
      <w:r>
        <w:rPr>
          <w:sz w:val="24"/>
          <w:szCs w:val="24"/>
        </w:rPr>
        <w:t>/ load / create new projects / etc. or is it peppy? (1+ sentence)</w:t>
      </w:r>
    </w:p>
    <w:tbl>
      <w:tblPr>
        <w:tblStyle w:val="Table6"/>
        <w:tblW w:w="7950" w:type="dxa"/>
        <w:jc w:val="left"/>
        <w:tblInd w:w="17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90"/>
        <w:gridCol w:w="5759"/>
      </w:tblGrid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</w:tbl>
    <w:p>
      <w:pPr>
        <w:pStyle w:val="Normal1"/>
        <w:spacing w:lineRule="auto" w:line="240" w:before="13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2"/>
        </w:numPr>
        <w:tabs>
          <w:tab w:val="clear" w:pos="720"/>
          <w:tab w:val="left" w:pos="1659" w:leader="none"/>
        </w:tabs>
        <w:spacing w:lineRule="auto" w:line="252" w:before="63" w:after="0"/>
        <w:ind w:left="1658" w:right="153" w:hanging="385"/>
        <w:jc w:val="both"/>
        <w:rPr/>
      </w:pPr>
      <w:r>
        <w:rPr>
          <w:b/>
          <w:sz w:val="24"/>
          <w:szCs w:val="24"/>
        </w:rPr>
        <w:t>Feature set</w:t>
      </w:r>
      <w:r>
        <w:rPr>
          <w:sz w:val="24"/>
          <w:szCs w:val="24"/>
        </w:rPr>
        <w:t>. Ex: Besides the required features, does the system have other features you are likely to need? (1+ sentence)</w:t>
      </w:r>
    </w:p>
    <w:tbl>
      <w:tblPr>
        <w:tblStyle w:val="Table7"/>
        <w:tblW w:w="7950" w:type="dxa"/>
        <w:jc w:val="left"/>
        <w:tblInd w:w="17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90"/>
        <w:gridCol w:w="5759"/>
      </w:tblGrid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</w:tbl>
    <w:p>
      <w:pPr>
        <w:pStyle w:val="Normal1"/>
        <w:tabs>
          <w:tab w:val="clear" w:pos="720"/>
          <w:tab w:val="left" w:pos="1659" w:leader="none"/>
        </w:tabs>
        <w:spacing w:lineRule="auto" w:line="252" w:before="63" w:after="0"/>
        <w:ind w:left="0" w:right="15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2"/>
        </w:numPr>
        <w:tabs>
          <w:tab w:val="clear" w:pos="720"/>
          <w:tab w:val="left" w:pos="1659" w:leader="none"/>
        </w:tabs>
        <w:spacing w:lineRule="auto" w:line="252" w:before="48" w:after="0"/>
        <w:ind w:left="1658" w:right="118" w:hanging="355"/>
        <w:jc w:val="both"/>
        <w:rPr/>
      </w:pPr>
      <w:r>
        <w:rPr>
          <w:b/>
          <w:sz w:val="24"/>
          <w:szCs w:val="24"/>
        </w:rPr>
        <w:t>Relevance / popularity</w:t>
      </w:r>
      <w:r>
        <w:rPr>
          <w:sz w:val="24"/>
          <w:szCs w:val="24"/>
        </w:rPr>
        <w:t>. Ex: Is it likely you will ever see the task manage- ment system again after the course? (1+ sentence)</w:t>
      </w:r>
    </w:p>
    <w:tbl>
      <w:tblPr>
        <w:tblStyle w:val="Table8"/>
        <w:tblW w:w="7950" w:type="dxa"/>
        <w:jc w:val="left"/>
        <w:tblInd w:w="17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90"/>
        <w:gridCol w:w="5759"/>
      </w:tblGrid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Evaluation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OneOrMoreSentences</w:t>
            </w:r>
          </w:p>
        </w:tc>
      </w:tr>
    </w:tbl>
    <w:p>
      <w:pPr>
        <w:pStyle w:val="Normal1"/>
        <w:tabs>
          <w:tab w:val="clear" w:pos="720"/>
          <w:tab w:val="left" w:pos="1659" w:leader="none"/>
        </w:tabs>
        <w:spacing w:lineRule="auto" w:line="252" w:before="48" w:after="0"/>
        <w:ind w:left="0" w:right="11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1"/>
          <w:numId w:val="2"/>
        </w:numPr>
        <w:tabs>
          <w:tab w:val="clear" w:pos="720"/>
          <w:tab w:val="left" w:pos="1221" w:leader="none"/>
        </w:tabs>
        <w:spacing w:lineRule="auto" w:line="252" w:before="98" w:after="0"/>
        <w:ind w:left="1210" w:right="157" w:hanging="413"/>
        <w:jc w:val="both"/>
        <w:rPr/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systems by </w:t>
      </w:r>
      <w:r>
        <w:rPr>
          <w:b/>
          <w:sz w:val="24"/>
          <w:szCs w:val="24"/>
        </w:rPr>
        <w:t xml:space="preserve">ranking </w:t>
      </w:r>
      <w:r>
        <w:rPr>
          <w:sz w:val="24"/>
          <w:szCs w:val="24"/>
        </w:rPr>
        <w:t>them based on the criteria above. Best to worst for each criterion. List or table format.</w:t>
      </w:r>
    </w:p>
    <w:p>
      <w:pPr>
        <w:pStyle w:val="Normal1"/>
        <w:tabs>
          <w:tab w:val="clear" w:pos="720"/>
          <w:tab w:val="left" w:pos="1221" w:leader="none"/>
        </w:tabs>
        <w:spacing w:lineRule="auto" w:line="252" w:before="98" w:after="0"/>
        <w:ind w:left="1220" w:right="15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9"/>
        <w:tblW w:w="8415" w:type="dxa"/>
        <w:jc w:val="left"/>
        <w:tblInd w:w="13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94"/>
        <w:gridCol w:w="1681"/>
        <w:gridCol w:w="1679"/>
        <w:gridCol w:w="1681"/>
        <w:gridCol w:w="1680"/>
      </w:tblGrid>
      <w:tr>
        <w:trPr/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Speed / responsiveness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Feature set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Relevance / popularity</w:t>
            </w:r>
          </w:p>
        </w:tc>
      </w:tr>
      <w:tr>
        <w:trPr/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  <w:tr>
        <w:trPr/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  <w:tr>
        <w:trPr/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</w:tbl>
    <w:p>
      <w:pPr>
        <w:pStyle w:val="Normal1"/>
        <w:tabs>
          <w:tab w:val="clear" w:pos="720"/>
          <w:tab w:val="left" w:pos="1221" w:leader="none"/>
        </w:tabs>
        <w:spacing w:lineRule="auto" w:line="252" w:before="98" w:after="0"/>
        <w:ind w:left="1220" w:right="15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1"/>
          <w:numId w:val="2"/>
        </w:numPr>
        <w:tabs>
          <w:tab w:val="clear" w:pos="720"/>
          <w:tab w:val="left" w:pos="1221" w:leader="none"/>
        </w:tabs>
        <w:spacing w:lineRule="auto" w:line="252" w:before="98" w:after="0"/>
        <w:ind w:left="1220" w:right="157" w:hanging="395"/>
        <w:jc w:val="both"/>
        <w:rPr/>
      </w:pPr>
      <w:r>
        <w:rPr>
          <w:sz w:val="24"/>
          <w:szCs w:val="24"/>
        </w:rPr>
        <w:t xml:space="preserve">Which system is </w:t>
      </w:r>
      <w:r>
        <w:rPr>
          <w:b/>
          <w:sz w:val="24"/>
          <w:szCs w:val="24"/>
        </w:rPr>
        <w:t>highest ranked?</w:t>
      </w:r>
    </w:p>
    <w:tbl>
      <w:tblPr>
        <w:tblStyle w:val="Table10"/>
        <w:tblW w:w="8420" w:type="dxa"/>
        <w:jc w:val="left"/>
        <w:tblInd w:w="13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420"/>
      </w:tblGrid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</w:tr>
    </w:tbl>
    <w:p>
      <w:pPr>
        <w:pStyle w:val="Normal1"/>
        <w:tabs>
          <w:tab w:val="clear" w:pos="720"/>
          <w:tab w:val="left" w:pos="1221" w:leader="none"/>
        </w:tabs>
        <w:spacing w:lineRule="auto" w:line="252" w:before="98" w:after="0"/>
        <w:ind w:left="1220" w:right="15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120" w:firstLine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0" w:hanging="0"/>
        <w:rPr/>
      </w:pPr>
      <w:r>
        <w:rPr/>
        <w:t xml:space="preserve"> </w:t>
      </w:r>
      <w:r>
        <w:rPr/>
        <w:t>Submission</w:t>
      </w:r>
    </w:p>
    <w:p>
      <w:pPr>
        <w:pStyle w:val="Normal1"/>
        <w:spacing w:lineRule="auto" w:line="240" w:before="159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>
      <w:pPr>
        <w:pStyle w:val="Normal1"/>
        <w:rPr>
          <w:sz w:val="33"/>
          <w:szCs w:val="33"/>
        </w:rPr>
      </w:pPr>
      <w:r>
        <w:rPr>
          <w:sz w:val="33"/>
          <w:szCs w:val="33"/>
        </w:rPr>
      </w:r>
    </w:p>
    <w:p>
      <w:pPr>
        <w:pStyle w:val="Heading1"/>
        <w:spacing w:lineRule="auto" w:line="240" w:before="1" w:after="0"/>
        <w:ind w:left="0" w:hanging="0"/>
        <w:rPr/>
      </w:pPr>
      <w:r>
        <w:rPr/>
        <w:t>Grading</w:t>
      </w:r>
    </w:p>
    <w:p>
      <w:pPr>
        <w:pStyle w:val="Normal1"/>
        <w:spacing w:lineRule="auto" w:line="252" w:before="158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>
      <w:pPr>
        <w:pStyle w:val="Normal1"/>
        <w:spacing w:lineRule="auto" w:line="240" w:before="9" w:after="0"/>
        <w:rPr>
          <w:sz w:val="31"/>
          <w:szCs w:val="31"/>
        </w:rPr>
      </w:pPr>
      <w:r>
        <w:rPr>
          <w:sz w:val="31"/>
          <w:szCs w:val="31"/>
        </w:rPr>
      </w:r>
    </w:p>
    <w:p>
      <w:pPr>
        <w:pStyle w:val="Heading1"/>
        <w:ind w:left="0" w:hanging="0"/>
        <w:rPr/>
      </w:pPr>
      <w:bookmarkStart w:id="0" w:name="_heading=h.dtwnupq5vdvw"/>
      <w:bookmarkEnd w:id="0"/>
      <w:r>
        <w:rPr/>
        <w:t>Questions?</w:t>
      </w:r>
    </w:p>
    <w:p>
      <w:pPr>
        <w:pStyle w:val="Normal1"/>
        <w:spacing w:lineRule="auto" w:line="240" w:before="159" w:after="0"/>
        <w:ind w:left="0" w:hanging="0"/>
        <w:rPr>
          <w:i/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answers.</w:t>
      </w:r>
    </w:p>
    <w:sectPr>
      <w:type w:val="nextPage"/>
      <w:pgSz w:w="12240" w:h="15840"/>
      <w:pgMar w:left="1320" w:right="1280" w:header="0" w:top="1460" w:footer="0" w:bottom="2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220" w:hanging="263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62" w:hanging="26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4" w:hanging="26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6" w:hanging="26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88" w:hanging="26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0" w:hanging="26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2" w:hanging="26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4" w:hanging="26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6" w:hanging="262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5" w:hanging="297"/>
      </w:pPr>
      <w:rPr>
        <w:sz w:val="24"/>
        <w:i w:val="fals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220" w:hanging="396"/>
      </w:pPr>
      <w:rPr>
        <w:sz w:val="24"/>
        <w:i w:val="false"/>
        <w:b w:val="false"/>
        <w:szCs w:val="24"/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651" w:hanging="247"/>
      </w:pPr>
      <w:rPr>
        <w:sz w:val="24"/>
        <w:i w:val="false"/>
        <w:b w:val="false"/>
        <w:szCs w:val="24"/>
        <w:rFonts w:ascii="Times New Roman" w:hAnsi="Times New Roman" w:eastAsia="Times New Roman" w:cs="Times New Roman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57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55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52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50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47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5" w:hanging="24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uiPriority w:val="9"/>
    <w:qFormat/>
    <w:pPr>
      <w:ind w:left="120" w:hanging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1"/>
    <w:next w:val="Normal1"/>
    <w:uiPriority w:val="9"/>
    <w:unhideWhenUsed/>
    <w:qFormat/>
    <w:pPr>
      <w:spacing w:before="1" w:after="0"/>
      <w:ind w:left="705" w:hanging="298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1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uiPriority w:val="10"/>
    <w:qFormat/>
    <w:pPr>
      <w:spacing w:before="232" w:after="0"/>
      <w:ind w:left="120" w:hanging="0"/>
    </w:pPr>
    <w:rPr>
      <w:b/>
      <w:bCs/>
      <w:sz w:val="34"/>
      <w:szCs w:val="34"/>
    </w:rPr>
  </w:style>
  <w:style w:type="paragraph" w:styleId="ListParagraph">
    <w:name w:val="List Paragraph"/>
    <w:basedOn w:val="Normal1"/>
    <w:uiPriority w:val="1"/>
    <w:qFormat/>
    <w:pPr>
      <w:spacing w:before="13" w:after="0"/>
      <w:ind w:left="1220" w:hanging="397"/>
      <w:jc w:val="both"/>
    </w:pPr>
    <w:rPr/>
  </w:style>
  <w:style w:type="paragraph" w:styleId="TableParagraph" w:customStyle="1">
    <w:name w:val="Table Paragraph"/>
    <w:basedOn w:val="Normal1"/>
    <w:uiPriority w:val="1"/>
    <w:qFormat/>
    <w:pPr/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d39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z/soAySQ8qIP+LclQIFaJSwkT8A==">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LibreOffice/7.0.5.2$Windows_X86_64 LibreOffice_project/64390860c6cd0aca4beafafcfd84613dd9dfb63a</Application>
  <AppVersion>15.0000</AppVersion>
  <Pages>4</Pages>
  <Words>556</Words>
  <Characters>2992</Characters>
  <CharactersWithSpaces>3441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2022-03-28T01:33:00Z</dcterms:created>
  <dc:creator/>
  <dc:description/>
  <dc:language>en-US</dc:language>
  <cp:lastModifiedBy/>
  <dcterms:modified xsi:type="dcterms:W3CDTF">2022-04-04T19:59:05Z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2022-03-28T00:00:00Z</vt:filetime>
  </property>
</Properties>
</file>